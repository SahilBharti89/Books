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8f8" w:val="clear"/>
        <w:spacing w:after="105" w:line="240" w:lineRule="auto"/>
        <w:rPr>
          <w:rFonts w:ascii="Times" w:cs="Times" w:eastAsia="Times" w:hAnsi="Times"/>
          <w:b w:val="1"/>
          <w:smallCaps w:val="1"/>
          <w:color w:val="000000"/>
          <w:sz w:val="46"/>
          <w:szCs w:val="46"/>
        </w:rPr>
      </w:pPr>
      <w:hyperlink r:id="rId6">
        <w:r w:rsidDel="00000000" w:rsidR="00000000" w:rsidRPr="00000000">
          <w:rPr>
            <w:rFonts w:ascii="Times" w:cs="Times" w:eastAsia="Times" w:hAnsi="Times"/>
            <w:b w:val="1"/>
            <w:smallCaps w:val="1"/>
            <w:color w:val="000000"/>
            <w:sz w:val="46"/>
            <w:szCs w:val="46"/>
            <w:rtl w:val="0"/>
          </w:rPr>
          <w:br w:type="textWrapping"/>
        </w:r>
      </w:hyperlink>
      <w:hyperlink r:id="rId7">
        <w:r w:rsidDel="00000000" w:rsidR="00000000" w:rsidRPr="00000000">
          <w:rPr>
            <w:rFonts w:ascii="Times" w:cs="Times" w:eastAsia="Times" w:hAnsi="Times"/>
            <w:b w:val="1"/>
            <w:smallCaps w:val="1"/>
            <w:color w:val="000000"/>
            <w:sz w:val="46"/>
            <w:szCs w:val="46"/>
            <w:u w:val="single"/>
            <w:rtl w:val="0"/>
          </w:rPr>
          <w:t xml:space="preserve">Turbo c interiew questions with answers</w:t>
        </w:r>
      </w:hyperlink>
      <w:r w:rsidDel="00000000" w:rsidR="00000000" w:rsidRPr="00000000">
        <w:rPr>
          <w:rtl w:val="0"/>
        </w:rPr>
      </w:r>
    </w:p>
    <w:bookmarkStart w:colFirst="0" w:colLast="0" w:name="gjdgxs" w:id="0"/>
    <w:bookmarkEnd w:id="0"/>
    <w:p w:rsidR="00000000" w:rsidDel="00000000" w:rsidP="00000000" w:rsidRDefault="00000000" w:rsidRPr="00000000" w14:paraId="00000002">
      <w:pPr>
        <w:pBdr>
          <w:bottom w:color="b3b3b3" w:space="2" w:sz="12" w:val="single"/>
        </w:pBdr>
        <w:shd w:fill="ffffff" w:val="clear"/>
        <w:spacing w:after="0" w:lineRule="auto"/>
        <w:rPr>
          <w:rFonts w:ascii="Times" w:cs="Times" w:eastAsia="Times" w:hAnsi="Times"/>
          <w:color w:val="cc0000"/>
          <w:sz w:val="34"/>
          <w:szCs w:val="34"/>
        </w:rPr>
      </w:pPr>
      <w:r w:rsidDel="00000000" w:rsidR="00000000" w:rsidRPr="00000000">
        <w:rPr>
          <w:rtl w:val="0"/>
        </w:rPr>
      </w:r>
    </w:p>
    <w:p w:rsidR="00000000" w:rsidDel="00000000" w:rsidP="00000000" w:rsidRDefault="00000000" w:rsidRPr="00000000" w14:paraId="00000003">
      <w:pPr>
        <w:pBdr>
          <w:bottom w:color="b3b3b3" w:space="2" w:sz="12" w:val="single"/>
        </w:pBdr>
        <w:shd w:fill="ffffff" w:val="clear"/>
        <w:spacing w:after="0" w:lineRule="auto"/>
        <w:rPr>
          <w:rFonts w:ascii="Times" w:cs="Times" w:eastAsia="Times" w:hAnsi="Times"/>
          <w:color w:val="cc0000"/>
          <w:sz w:val="34"/>
          <w:szCs w:val="34"/>
        </w:rPr>
      </w:pPr>
      <w:hyperlink r:id="rId8">
        <w:r w:rsidDel="00000000" w:rsidR="00000000" w:rsidRPr="00000000">
          <w:rPr>
            <w:rFonts w:ascii="Times" w:cs="Times" w:eastAsia="Times" w:hAnsi="Times"/>
            <w:color w:val="cc0000"/>
            <w:sz w:val="34"/>
            <w:szCs w:val="34"/>
            <w:u w:val="single"/>
            <w:rtl w:val="0"/>
          </w:rPr>
          <w:t xml:space="preserve">C Interview Questions Part 2</w:t>
        </w:r>
      </w:hyperlink>
      <w:r w:rsidDel="00000000" w:rsidR="00000000" w:rsidRPr="00000000">
        <w:rPr>
          <w:rtl w:val="0"/>
        </w:rPr>
      </w:r>
    </w:p>
    <w:p w:rsidR="00000000" w:rsidDel="00000000" w:rsidP="00000000" w:rsidRDefault="00000000" w:rsidRPr="00000000" w14:paraId="00000004">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Q:What will be the output of the following code?</w:t>
      </w:r>
      <w:r w:rsidDel="00000000" w:rsidR="00000000" w:rsidRPr="00000000">
        <w:rPr>
          <w:rtl w:val="0"/>
        </w:rPr>
      </w:r>
    </w:p>
    <w:p w:rsidR="00000000" w:rsidDel="00000000" w:rsidP="00000000" w:rsidRDefault="00000000" w:rsidRPr="00000000" w14:paraId="00000005">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void main ()</w:t>
      </w:r>
      <w:r w:rsidDel="00000000" w:rsidR="00000000" w:rsidRPr="00000000">
        <w:rPr>
          <w:rtl w:val="0"/>
        </w:rPr>
      </w:r>
    </w:p>
    <w:p w:rsidR="00000000" w:rsidDel="00000000" w:rsidP="00000000" w:rsidRDefault="00000000" w:rsidRPr="00000000" w14:paraId="00000006">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      int i = 0 , a[3] ;</w:t>
      </w:r>
      <w:r w:rsidDel="00000000" w:rsidR="00000000" w:rsidRPr="00000000">
        <w:rPr>
          <w:rtl w:val="0"/>
        </w:rPr>
      </w:r>
    </w:p>
    <w:p w:rsidR="00000000" w:rsidDel="00000000" w:rsidP="00000000" w:rsidRDefault="00000000" w:rsidRPr="00000000" w14:paraId="00000007">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a[i] = i++;</w:t>
      </w:r>
      <w:r w:rsidDel="00000000" w:rsidR="00000000" w:rsidRPr="00000000">
        <w:rPr>
          <w:rtl w:val="0"/>
        </w:rPr>
      </w:r>
    </w:p>
    <w:p w:rsidR="00000000" w:rsidDel="00000000" w:rsidP="00000000" w:rsidRDefault="00000000" w:rsidRPr="00000000" w14:paraId="00000008">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printf (“%d",a[i]) ;</w:t>
      </w:r>
      <w:r w:rsidDel="00000000" w:rsidR="00000000" w:rsidRPr="00000000">
        <w:rPr>
          <w:rtl w:val="0"/>
        </w:rPr>
      </w:r>
    </w:p>
    <w:p w:rsidR="00000000" w:rsidDel="00000000" w:rsidP="00000000" w:rsidRDefault="00000000" w:rsidRPr="00000000" w14:paraId="00000009">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w:t>
      </w:r>
      <w:r w:rsidDel="00000000" w:rsidR="00000000" w:rsidRPr="00000000">
        <w:rPr>
          <w:rtl w:val="0"/>
        </w:rPr>
      </w:r>
    </w:p>
    <w:p w:rsidR="00000000" w:rsidDel="00000000" w:rsidP="00000000" w:rsidRDefault="00000000" w:rsidRPr="00000000" w14:paraId="0000000A">
      <w:pPr>
        <w:shd w:fill="ffffff" w:val="clear"/>
        <w:spacing w:after="240" w:lineRule="auto"/>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Ans</w:t>
      </w:r>
      <w:r w:rsidDel="00000000" w:rsidR="00000000" w:rsidRPr="00000000">
        <w:rPr>
          <w:rFonts w:ascii="Arial" w:cs="Arial" w:eastAsia="Arial" w:hAnsi="Arial"/>
          <w:color w:val="4c4c4c"/>
          <w:sz w:val="24"/>
          <w:szCs w:val="24"/>
          <w:rtl w:val="0"/>
        </w:rPr>
        <w:t xml:space="preserve">: The output for the above code would be a garbage value. In the statement a[i] = i++; the value of the variable i would get assigned first to a[i] i.e. a[0] and then the value of i would get incremented by 1. Since a[i] i.e. a[1] has not been initialized, a[i] will have a garbage value.</w:t>
      </w:r>
      <w:r w:rsidDel="00000000" w:rsidR="00000000" w:rsidRPr="00000000">
        <w:rPr>
          <w:rtl w:val="0"/>
        </w:rPr>
      </w:r>
    </w:p>
    <w:p w:rsidR="00000000" w:rsidDel="00000000" w:rsidP="00000000" w:rsidRDefault="00000000" w:rsidRPr="00000000" w14:paraId="0000000B">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Q:Why doesn't the following code give the desired result?</w:t>
      </w:r>
      <w:r w:rsidDel="00000000" w:rsidR="00000000" w:rsidRPr="00000000">
        <w:rPr>
          <w:rtl w:val="0"/>
        </w:rPr>
      </w:r>
    </w:p>
    <w:p w:rsidR="00000000" w:rsidDel="00000000" w:rsidP="00000000" w:rsidRDefault="00000000" w:rsidRPr="00000000" w14:paraId="0000000C">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w:t>
      </w:r>
      <w:r w:rsidDel="00000000" w:rsidR="00000000" w:rsidRPr="00000000">
        <w:rPr>
          <w:rFonts w:ascii="Arial" w:cs="Arial" w:eastAsia="Arial" w:hAnsi="Arial"/>
          <w:b w:val="1"/>
          <w:color w:val="4c4c4c"/>
          <w:sz w:val="24"/>
          <w:szCs w:val="24"/>
          <w:rtl w:val="0"/>
        </w:rPr>
        <w:t xml:space="preserve">A</w:t>
      </w:r>
      <w:r w:rsidDel="00000000" w:rsidR="00000000" w:rsidRPr="00000000">
        <w:rPr>
          <w:rFonts w:ascii="Arial" w:cs="Arial" w:eastAsia="Arial" w:hAnsi="Arial"/>
          <w:color w:val="4c4c4c"/>
          <w:sz w:val="24"/>
          <w:szCs w:val="24"/>
          <w:rtl w:val="0"/>
        </w:rPr>
        <w:t xml:space="preserve">:  int x = 3000, y = 2000 ;</w:t>
      </w:r>
      <w:r w:rsidDel="00000000" w:rsidR="00000000" w:rsidRPr="00000000">
        <w:rPr>
          <w:rtl w:val="0"/>
        </w:rPr>
      </w:r>
    </w:p>
    <w:p w:rsidR="00000000" w:rsidDel="00000000" w:rsidP="00000000" w:rsidRDefault="00000000" w:rsidRPr="00000000" w14:paraId="0000000D">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long int z = x * y ;</w:t>
      </w:r>
      <w:r w:rsidDel="00000000" w:rsidR="00000000" w:rsidRPr="00000000">
        <w:rPr>
          <w:rtl w:val="0"/>
        </w:rPr>
      </w:r>
    </w:p>
    <w:p w:rsidR="00000000" w:rsidDel="00000000" w:rsidP="00000000" w:rsidRDefault="00000000" w:rsidRPr="00000000" w14:paraId="0000000E">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Ans: Here the multiplication is carried out between two ints x and y, and  the result that would overflow would be truncated before being assigned to  the variable z of type long int. However, to get the correct output, we should use an explicit cast to force long arithmetic as shown below:</w:t>
      </w:r>
      <w:r w:rsidDel="00000000" w:rsidR="00000000" w:rsidRPr="00000000">
        <w:rPr>
          <w:rtl w:val="0"/>
        </w:rPr>
      </w:r>
    </w:p>
    <w:p w:rsidR="00000000" w:rsidDel="00000000" w:rsidP="00000000" w:rsidRDefault="00000000" w:rsidRPr="00000000" w14:paraId="0000000F">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long int z = ( long int ) x * y ;</w:t>
      </w:r>
      <w:r w:rsidDel="00000000" w:rsidR="00000000" w:rsidRPr="00000000">
        <w:rPr>
          <w:rtl w:val="0"/>
        </w:rPr>
      </w:r>
    </w:p>
    <w:p w:rsidR="00000000" w:rsidDel="00000000" w:rsidP="00000000" w:rsidRDefault="00000000" w:rsidRPr="00000000" w14:paraId="00000010">
      <w:pPr>
        <w:shd w:fill="ffffff" w:val="clear"/>
        <w:spacing w:after="24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Note that ( long int )( x * y ) would not give the desired effect. </w:t>
      </w:r>
      <w:r w:rsidDel="00000000" w:rsidR="00000000" w:rsidRPr="00000000">
        <w:rPr>
          <w:rtl w:val="0"/>
        </w:rPr>
      </w:r>
    </w:p>
    <w:p w:rsidR="00000000" w:rsidDel="00000000" w:rsidP="00000000" w:rsidRDefault="00000000" w:rsidRPr="00000000" w14:paraId="00000011">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Q: Why doesn't the following statement work?</w:t>
      </w:r>
      <w:r w:rsidDel="00000000" w:rsidR="00000000" w:rsidRPr="00000000">
        <w:rPr>
          <w:rtl w:val="0"/>
        </w:rPr>
      </w:r>
    </w:p>
    <w:p w:rsidR="00000000" w:rsidDel="00000000" w:rsidP="00000000" w:rsidRDefault="00000000" w:rsidRPr="00000000" w14:paraId="00000012">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A:</w:t>
      </w:r>
      <w:r w:rsidDel="00000000" w:rsidR="00000000" w:rsidRPr="00000000">
        <w:rPr>
          <w:rFonts w:ascii="Arial" w:cs="Arial" w:eastAsia="Arial" w:hAnsi="Arial"/>
          <w:color w:val="4c4c4c"/>
          <w:sz w:val="24"/>
          <w:szCs w:val="24"/>
          <w:rtl w:val="0"/>
        </w:rPr>
        <w:t xml:space="preserve">                        char str[ ] = "Hello" ;</w:t>
      </w:r>
      <w:r w:rsidDel="00000000" w:rsidR="00000000" w:rsidRPr="00000000">
        <w:rPr>
          <w:rtl w:val="0"/>
        </w:rPr>
      </w:r>
    </w:p>
    <w:p w:rsidR="00000000" w:rsidDel="00000000" w:rsidP="00000000" w:rsidRDefault="00000000" w:rsidRPr="00000000" w14:paraId="00000013">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strcat ( str, '!' ) ;</w:t>
      </w:r>
      <w:r w:rsidDel="00000000" w:rsidR="00000000" w:rsidRPr="00000000">
        <w:rPr>
          <w:rtl w:val="0"/>
        </w:rPr>
      </w:r>
    </w:p>
    <w:p w:rsidR="00000000" w:rsidDel="00000000" w:rsidP="00000000" w:rsidRDefault="00000000" w:rsidRPr="00000000" w14:paraId="00000014">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Ans: The string function strcat( ) concatenates strings and not a character. The basic difference between a string and a character is that a string is a collection of characters, represented by an array of characters whereas a character is a single character. To make the above statement work writes the statement as shown below:</w:t>
      </w:r>
      <w:r w:rsidDel="00000000" w:rsidR="00000000" w:rsidRPr="00000000">
        <w:rPr>
          <w:rtl w:val="0"/>
        </w:rPr>
      </w:r>
    </w:p>
    <w:p w:rsidR="00000000" w:rsidDel="00000000" w:rsidP="00000000" w:rsidRDefault="00000000" w:rsidRPr="00000000" w14:paraId="00000015">
      <w:pPr>
        <w:shd w:fill="ffffff" w:val="clear"/>
        <w:spacing w:after="24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strcat ( str, "!" ) ; </w:t>
      </w:r>
      <w:r w:rsidDel="00000000" w:rsidR="00000000" w:rsidRPr="00000000">
        <w:rPr>
          <w:rtl w:val="0"/>
        </w:rPr>
      </w:r>
    </w:p>
    <w:p w:rsidR="00000000" w:rsidDel="00000000" w:rsidP="00000000" w:rsidRDefault="00000000" w:rsidRPr="00000000" w14:paraId="00000016">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w:t>
      </w:r>
      <w:r w:rsidDel="00000000" w:rsidR="00000000" w:rsidRPr="00000000">
        <w:rPr>
          <w:rFonts w:ascii="Arial" w:cs="Arial" w:eastAsia="Arial" w:hAnsi="Arial"/>
          <w:b w:val="1"/>
          <w:color w:val="4c4c4c"/>
          <w:sz w:val="24"/>
          <w:szCs w:val="24"/>
          <w:rtl w:val="0"/>
        </w:rPr>
        <w:t xml:space="preserve">Q:How do I know how many elements an array can hold</w:t>
      </w: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17">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A:</w:t>
      </w:r>
      <w:r w:rsidDel="00000000" w:rsidR="00000000" w:rsidRPr="00000000">
        <w:rPr>
          <w:rFonts w:ascii="Arial" w:cs="Arial" w:eastAsia="Arial" w:hAnsi="Arial"/>
          <w:color w:val="4c4c4c"/>
          <w:sz w:val="24"/>
          <w:szCs w:val="24"/>
          <w:rtl w:val="0"/>
        </w:rPr>
        <w:t xml:space="preserve"> The amount of memory an array can consume depends on the data type of an array. In DOS                               environment, the amount of memory an array can consume depends on the current memory model (i.e. Tiny, Small, Large, Huge, etc.). In general an array cannot consume more than 64 kb. Consider following program, which shows the maximum number of elements an array of type int, float and char can have in case of Small memory model.</w:t>
      </w:r>
      <w:r w:rsidDel="00000000" w:rsidR="00000000" w:rsidRPr="00000000">
        <w:rPr>
          <w:rtl w:val="0"/>
        </w:rPr>
      </w:r>
    </w:p>
    <w:p w:rsidR="00000000" w:rsidDel="00000000" w:rsidP="00000000" w:rsidRDefault="00000000" w:rsidRPr="00000000" w14:paraId="00000018">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main( )</w:t>
      </w:r>
      <w:r w:rsidDel="00000000" w:rsidR="00000000" w:rsidRPr="00000000">
        <w:rPr>
          <w:rtl w:val="0"/>
        </w:rPr>
      </w:r>
    </w:p>
    <w:p w:rsidR="00000000" w:rsidDel="00000000" w:rsidP="00000000" w:rsidRDefault="00000000" w:rsidRPr="00000000" w14:paraId="00000019">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w:t>
      </w:r>
      <w:r w:rsidDel="00000000" w:rsidR="00000000" w:rsidRPr="00000000">
        <w:rPr>
          <w:rtl w:val="0"/>
        </w:rPr>
      </w:r>
    </w:p>
    <w:p w:rsidR="00000000" w:rsidDel="00000000" w:rsidP="00000000" w:rsidRDefault="00000000" w:rsidRPr="00000000" w14:paraId="0000001A">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int i[32767] ;</w:t>
      </w:r>
      <w:r w:rsidDel="00000000" w:rsidR="00000000" w:rsidRPr="00000000">
        <w:rPr>
          <w:rtl w:val="0"/>
        </w:rPr>
      </w:r>
    </w:p>
    <w:p w:rsidR="00000000" w:rsidDel="00000000" w:rsidP="00000000" w:rsidRDefault="00000000" w:rsidRPr="00000000" w14:paraId="0000001B">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float f[16383] ;</w:t>
      </w:r>
      <w:r w:rsidDel="00000000" w:rsidR="00000000" w:rsidRPr="00000000">
        <w:rPr>
          <w:rtl w:val="0"/>
        </w:rPr>
      </w:r>
    </w:p>
    <w:p w:rsidR="00000000" w:rsidDel="00000000" w:rsidP="00000000" w:rsidRDefault="00000000" w:rsidRPr="00000000" w14:paraId="0000001C">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char s[65535] ;</w:t>
      </w:r>
      <w:r w:rsidDel="00000000" w:rsidR="00000000" w:rsidRPr="00000000">
        <w:rPr>
          <w:rtl w:val="0"/>
        </w:rPr>
      </w:r>
    </w:p>
    <w:p w:rsidR="00000000" w:rsidDel="00000000" w:rsidP="00000000" w:rsidRDefault="00000000" w:rsidRPr="00000000" w14:paraId="0000001D">
      <w:pPr>
        <w:shd w:fill="ffffff" w:val="clear"/>
        <w:spacing w:after="24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w:t>
      </w:r>
      <w:r w:rsidDel="00000000" w:rsidR="00000000" w:rsidRPr="00000000">
        <w:rPr>
          <w:rtl w:val="0"/>
        </w:rPr>
      </w:r>
    </w:p>
    <w:p w:rsidR="00000000" w:rsidDel="00000000" w:rsidP="00000000" w:rsidRDefault="00000000" w:rsidRPr="00000000" w14:paraId="0000001E">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Q:How do I write code that reads data at memory location specified by segment and offset?</w:t>
      </w:r>
      <w:r w:rsidDel="00000000" w:rsidR="00000000" w:rsidRPr="00000000">
        <w:rPr>
          <w:rtl w:val="0"/>
        </w:rPr>
      </w:r>
    </w:p>
    <w:p w:rsidR="00000000" w:rsidDel="00000000" w:rsidP="00000000" w:rsidRDefault="00000000" w:rsidRPr="00000000" w14:paraId="0000001F">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A:</w:t>
      </w:r>
      <w:r w:rsidDel="00000000" w:rsidR="00000000" w:rsidRPr="00000000">
        <w:rPr>
          <w:rFonts w:ascii="Arial" w:cs="Arial" w:eastAsia="Arial" w:hAnsi="Arial"/>
          <w:color w:val="4c4c4c"/>
          <w:sz w:val="24"/>
          <w:szCs w:val="24"/>
          <w:rtl w:val="0"/>
        </w:rPr>
        <w:t xml:space="preserve"> Use peekb( ) function. This function returns byte(s) read from specific segment and offset locations in memory. The following program illustrates use of this function. In this program from VDU memory we have read characters and its attributes of the first row. The information stored in file is then further read and displayed using peek( ) function.</w:t>
      </w:r>
      <w:r w:rsidDel="00000000" w:rsidR="00000000" w:rsidRPr="00000000">
        <w:rPr>
          <w:rtl w:val="0"/>
        </w:rPr>
      </w:r>
    </w:p>
    <w:p w:rsidR="00000000" w:rsidDel="00000000" w:rsidP="00000000" w:rsidRDefault="00000000" w:rsidRPr="00000000" w14:paraId="00000020">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#include</w:t>
      </w:r>
      <w:r w:rsidDel="00000000" w:rsidR="00000000" w:rsidRPr="00000000">
        <w:rPr>
          <w:rtl w:val="0"/>
        </w:rPr>
      </w:r>
    </w:p>
    <w:p w:rsidR="00000000" w:rsidDel="00000000" w:rsidP="00000000" w:rsidRDefault="00000000" w:rsidRPr="00000000" w14:paraId="00000021">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#include</w:t>
      </w:r>
      <w:r w:rsidDel="00000000" w:rsidR="00000000" w:rsidRPr="00000000">
        <w:rPr>
          <w:rtl w:val="0"/>
        </w:rPr>
      </w:r>
    </w:p>
    <w:p w:rsidR="00000000" w:rsidDel="00000000" w:rsidP="00000000" w:rsidRDefault="00000000" w:rsidRPr="00000000" w14:paraId="00000022">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main( )</w:t>
      </w:r>
      <w:r w:rsidDel="00000000" w:rsidR="00000000" w:rsidRPr="00000000">
        <w:rPr>
          <w:rtl w:val="0"/>
        </w:rPr>
      </w:r>
    </w:p>
    <w:p w:rsidR="00000000" w:rsidDel="00000000" w:rsidP="00000000" w:rsidRDefault="00000000" w:rsidRPr="00000000" w14:paraId="00000023">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24">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char far *scr = 0xB8000000 ;</w:t>
      </w:r>
      <w:r w:rsidDel="00000000" w:rsidR="00000000" w:rsidRPr="00000000">
        <w:rPr>
          <w:rtl w:val="0"/>
        </w:rPr>
      </w:r>
    </w:p>
    <w:p w:rsidR="00000000" w:rsidDel="00000000" w:rsidP="00000000" w:rsidRDefault="00000000" w:rsidRPr="00000000" w14:paraId="00000025">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FILE *fp ;</w:t>
      </w:r>
      <w:r w:rsidDel="00000000" w:rsidR="00000000" w:rsidRPr="00000000">
        <w:rPr>
          <w:rtl w:val="0"/>
        </w:rPr>
      </w:r>
    </w:p>
    <w:p w:rsidR="00000000" w:rsidDel="00000000" w:rsidP="00000000" w:rsidRDefault="00000000" w:rsidRPr="00000000" w14:paraId="00000026">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int offset ;</w:t>
      </w:r>
      <w:r w:rsidDel="00000000" w:rsidR="00000000" w:rsidRPr="00000000">
        <w:rPr>
          <w:rtl w:val="0"/>
        </w:rPr>
      </w:r>
    </w:p>
    <w:p w:rsidR="00000000" w:rsidDel="00000000" w:rsidP="00000000" w:rsidRDefault="00000000" w:rsidRPr="00000000" w14:paraId="00000027">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char ch ;</w:t>
      </w:r>
      <w:r w:rsidDel="00000000" w:rsidR="00000000" w:rsidRPr="00000000">
        <w:rPr>
          <w:rtl w:val="0"/>
        </w:rPr>
      </w:r>
    </w:p>
    <w:p w:rsidR="00000000" w:rsidDel="00000000" w:rsidP="00000000" w:rsidRDefault="00000000" w:rsidRPr="00000000" w14:paraId="00000028">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if ( ( fp = fopen ( "scr.dat", "wb" ) ) == NULL )</w:t>
      </w:r>
      <w:r w:rsidDel="00000000" w:rsidR="00000000" w:rsidRPr="00000000">
        <w:rPr>
          <w:rtl w:val="0"/>
        </w:rPr>
      </w:r>
    </w:p>
    <w:p w:rsidR="00000000" w:rsidDel="00000000" w:rsidP="00000000" w:rsidRDefault="00000000" w:rsidRPr="00000000" w14:paraId="00000029">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printf ( "\nUnable to open file" ) ;</w:t>
      </w:r>
      <w:r w:rsidDel="00000000" w:rsidR="00000000" w:rsidRPr="00000000">
        <w:rPr>
          <w:rtl w:val="0"/>
        </w:rPr>
      </w:r>
    </w:p>
    <w:p w:rsidR="00000000" w:rsidDel="00000000" w:rsidP="00000000" w:rsidRDefault="00000000" w:rsidRPr="00000000" w14:paraId="0000002B">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exit( ) ;</w:t>
      </w:r>
      <w:r w:rsidDel="00000000" w:rsidR="00000000" w:rsidRPr="00000000">
        <w:rPr>
          <w:rtl w:val="0"/>
        </w:rPr>
      </w:r>
    </w:p>
    <w:p w:rsidR="00000000" w:rsidDel="00000000" w:rsidP="00000000" w:rsidRDefault="00000000" w:rsidRPr="00000000" w14:paraId="0000002C">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2D">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reads and writes to file</w:t>
      </w:r>
      <w:r w:rsidDel="00000000" w:rsidR="00000000" w:rsidRPr="00000000">
        <w:rPr>
          <w:rtl w:val="0"/>
        </w:rPr>
      </w:r>
    </w:p>
    <w:p w:rsidR="00000000" w:rsidDel="00000000" w:rsidP="00000000" w:rsidRDefault="00000000" w:rsidRPr="00000000" w14:paraId="0000002E">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for ( offset = 0 ; offset &lt; 160 ; offset++ )</w:t>
      </w:r>
      <w:r w:rsidDel="00000000" w:rsidR="00000000" w:rsidRPr="00000000">
        <w:rPr>
          <w:rtl w:val="0"/>
        </w:rPr>
      </w:r>
    </w:p>
    <w:p w:rsidR="00000000" w:rsidDel="00000000" w:rsidP="00000000" w:rsidRDefault="00000000" w:rsidRPr="00000000" w14:paraId="0000002F">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fprintf ( fp, "%c", peekb ( scr, offset ) ) ;</w:t>
      </w:r>
      <w:r w:rsidDel="00000000" w:rsidR="00000000" w:rsidRPr="00000000">
        <w:rPr>
          <w:rtl w:val="0"/>
        </w:rPr>
      </w:r>
    </w:p>
    <w:p w:rsidR="00000000" w:rsidDel="00000000" w:rsidP="00000000" w:rsidRDefault="00000000" w:rsidRPr="00000000" w14:paraId="00000030">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fclose ( fp ) ;</w:t>
      </w:r>
      <w:r w:rsidDel="00000000" w:rsidR="00000000" w:rsidRPr="00000000">
        <w:rPr>
          <w:rtl w:val="0"/>
        </w:rPr>
      </w:r>
    </w:p>
    <w:p w:rsidR="00000000" w:rsidDel="00000000" w:rsidP="00000000" w:rsidRDefault="00000000" w:rsidRPr="00000000" w14:paraId="00000031">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if ( ( fp = fopen ( "scr.dat", "rb" ) ) == NULL )</w:t>
      </w:r>
      <w:r w:rsidDel="00000000" w:rsidR="00000000" w:rsidRPr="00000000">
        <w:rPr>
          <w:rtl w:val="0"/>
        </w:rPr>
      </w:r>
    </w:p>
    <w:p w:rsidR="00000000" w:rsidDel="00000000" w:rsidP="00000000" w:rsidRDefault="00000000" w:rsidRPr="00000000" w14:paraId="00000032">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33">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printf ( "\nUnable to open file" ) ;</w:t>
      </w:r>
      <w:r w:rsidDel="00000000" w:rsidR="00000000" w:rsidRPr="00000000">
        <w:rPr>
          <w:rtl w:val="0"/>
        </w:rPr>
      </w:r>
    </w:p>
    <w:p w:rsidR="00000000" w:rsidDel="00000000" w:rsidP="00000000" w:rsidRDefault="00000000" w:rsidRPr="00000000" w14:paraId="00000034">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exit( ) ;</w:t>
      </w:r>
      <w:r w:rsidDel="00000000" w:rsidR="00000000" w:rsidRPr="00000000">
        <w:rPr>
          <w:rtl w:val="0"/>
        </w:rPr>
      </w:r>
    </w:p>
    <w:p w:rsidR="00000000" w:rsidDel="00000000" w:rsidP="00000000" w:rsidRDefault="00000000" w:rsidRPr="00000000" w14:paraId="00000035">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36">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reads and writes to file</w:t>
      </w:r>
      <w:r w:rsidDel="00000000" w:rsidR="00000000" w:rsidRPr="00000000">
        <w:rPr>
          <w:rtl w:val="0"/>
        </w:rPr>
      </w:r>
    </w:p>
    <w:p w:rsidR="00000000" w:rsidDel="00000000" w:rsidP="00000000" w:rsidRDefault="00000000" w:rsidRPr="00000000" w14:paraId="00000037">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for ( offset = 0 ; offset &lt; 160 ; offset++ )</w:t>
      </w:r>
      <w:r w:rsidDel="00000000" w:rsidR="00000000" w:rsidRPr="00000000">
        <w:rPr>
          <w:rtl w:val="0"/>
        </w:rPr>
      </w:r>
    </w:p>
    <w:p w:rsidR="00000000" w:rsidDel="00000000" w:rsidP="00000000" w:rsidRDefault="00000000" w:rsidRPr="00000000" w14:paraId="00000038">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39">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fscanf ( fp, "%c", &amp;ch ) ;</w:t>
      </w:r>
      <w:r w:rsidDel="00000000" w:rsidR="00000000" w:rsidRPr="00000000">
        <w:rPr>
          <w:rtl w:val="0"/>
        </w:rPr>
      </w:r>
    </w:p>
    <w:p w:rsidR="00000000" w:rsidDel="00000000" w:rsidP="00000000" w:rsidRDefault="00000000" w:rsidRPr="00000000" w14:paraId="0000003A">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printf ( "%c", ch ) ;</w:t>
      </w:r>
      <w:r w:rsidDel="00000000" w:rsidR="00000000" w:rsidRPr="00000000">
        <w:rPr>
          <w:rtl w:val="0"/>
        </w:rPr>
      </w:r>
    </w:p>
    <w:p w:rsidR="00000000" w:rsidDel="00000000" w:rsidP="00000000" w:rsidRDefault="00000000" w:rsidRPr="00000000" w14:paraId="0000003B">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3C">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fclose ( fp ) ;</w:t>
      </w:r>
      <w:r w:rsidDel="00000000" w:rsidR="00000000" w:rsidRPr="00000000">
        <w:rPr>
          <w:rtl w:val="0"/>
        </w:rPr>
      </w:r>
    </w:p>
    <w:p w:rsidR="00000000" w:rsidDel="00000000" w:rsidP="00000000" w:rsidRDefault="00000000" w:rsidRPr="00000000" w14:paraId="0000003D">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3E">
      <w:pPr>
        <w:shd w:fill="fafafa" w:val="clear"/>
        <w:rPr>
          <w:rFonts w:ascii="Arial" w:cs="Arial" w:eastAsia="Arial" w:hAnsi="Arial"/>
          <w:color w:val="b3b3b3"/>
          <w:sz w:val="18"/>
          <w:szCs w:val="18"/>
        </w:rPr>
      </w:pPr>
      <w:r w:rsidDel="00000000" w:rsidR="00000000" w:rsidRPr="00000000">
        <w:rPr>
          <w:rtl w:val="0"/>
        </w:rPr>
      </w:r>
    </w:p>
    <w:bookmarkStart w:colFirst="0" w:colLast="0" w:name="30j0zll" w:id="1"/>
    <w:bookmarkEnd w:id="1"/>
    <w:p w:rsidR="00000000" w:rsidDel="00000000" w:rsidP="00000000" w:rsidRDefault="00000000" w:rsidRPr="00000000" w14:paraId="0000003F">
      <w:pPr>
        <w:pBdr>
          <w:bottom w:color="b3b3b3" w:space="2" w:sz="12" w:val="single"/>
        </w:pBdr>
        <w:shd w:fill="ffffff" w:val="clear"/>
        <w:spacing w:after="0" w:lineRule="auto"/>
        <w:rPr>
          <w:rFonts w:ascii="Times" w:cs="Times" w:eastAsia="Times" w:hAnsi="Times"/>
          <w:color w:val="cc0000"/>
          <w:sz w:val="34"/>
          <w:szCs w:val="34"/>
        </w:rPr>
      </w:pPr>
      <w:hyperlink r:id="rId9">
        <w:r w:rsidDel="00000000" w:rsidR="00000000" w:rsidRPr="00000000">
          <w:rPr>
            <w:rFonts w:ascii="Times" w:cs="Times" w:eastAsia="Times" w:hAnsi="Times"/>
            <w:color w:val="cc0000"/>
            <w:sz w:val="34"/>
            <w:szCs w:val="34"/>
            <w:u w:val="single"/>
            <w:rtl w:val="0"/>
          </w:rPr>
          <w:t xml:space="preserve">C Interview Questions Part 1</w:t>
        </w:r>
      </w:hyperlink>
      <w:r w:rsidDel="00000000" w:rsidR="00000000" w:rsidRPr="00000000">
        <w:rPr>
          <w:rtl w:val="0"/>
        </w:rPr>
      </w:r>
    </w:p>
    <w:p w:rsidR="00000000" w:rsidDel="00000000" w:rsidP="00000000" w:rsidRDefault="00000000" w:rsidRPr="00000000" w14:paraId="00000040">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330000"/>
          <w:sz w:val="24"/>
          <w:szCs w:val="24"/>
          <w:rtl w:val="0"/>
        </w:rPr>
        <w:t xml:space="preserve">Q: What is C language?</w:t>
      </w:r>
      <w:r w:rsidDel="00000000" w:rsidR="00000000" w:rsidRPr="00000000">
        <w:rPr>
          <w:rtl w:val="0"/>
        </w:rPr>
      </w:r>
    </w:p>
    <w:p w:rsidR="00000000" w:rsidDel="00000000" w:rsidP="00000000" w:rsidRDefault="00000000" w:rsidRPr="00000000" w14:paraId="00000041">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A</w:t>
      </w:r>
      <w:r w:rsidDel="00000000" w:rsidR="00000000" w:rsidRPr="00000000">
        <w:rPr>
          <w:rFonts w:ascii="Arial" w:cs="Arial" w:eastAsia="Arial" w:hAnsi="Arial"/>
          <w:color w:val="4c4c4c"/>
          <w:sz w:val="24"/>
          <w:szCs w:val="24"/>
          <w:rtl w:val="0"/>
        </w:rPr>
        <w:t xml:space="preserve">: The </w:t>
      </w:r>
      <w:r w:rsidDel="00000000" w:rsidR="00000000" w:rsidRPr="00000000">
        <w:rPr>
          <w:rFonts w:ascii="Arial" w:cs="Arial" w:eastAsia="Arial" w:hAnsi="Arial"/>
          <w:b w:val="1"/>
          <w:color w:val="4c4c4c"/>
          <w:sz w:val="24"/>
          <w:szCs w:val="24"/>
          <w:rtl w:val="0"/>
        </w:rPr>
        <w:t xml:space="preserve">C programming language</w:t>
      </w:r>
      <w:r w:rsidDel="00000000" w:rsidR="00000000" w:rsidRPr="00000000">
        <w:rPr>
          <w:rFonts w:ascii="Arial" w:cs="Arial" w:eastAsia="Arial" w:hAnsi="Arial"/>
          <w:color w:val="4c4c4c"/>
          <w:sz w:val="24"/>
          <w:szCs w:val="24"/>
          <w:rtl w:val="0"/>
        </w:rPr>
        <w:t xml:space="preserve"> is a standardized programming language developed in the early 1970s by Ken Thompson and Dennis Ritchie for use on the UNIX operating system. It has since spread to many other operating systems, and is one of the most widely used programming languages. C is prized for its efficiency, and is the most popular programming language for writing system software, though it is also used for writing applications.</w:t>
      </w:r>
      <w:r w:rsidDel="00000000" w:rsidR="00000000" w:rsidRPr="00000000">
        <w:rPr>
          <w:rtl w:val="0"/>
        </w:rPr>
      </w:r>
    </w:p>
    <w:p w:rsidR="00000000" w:rsidDel="00000000" w:rsidP="00000000" w:rsidRDefault="00000000" w:rsidRPr="00000000" w14:paraId="00000042">
      <w:pPr>
        <w:shd w:fill="ffffff" w:val="clear"/>
        <w:spacing w:after="0" w:lineRule="auto"/>
        <w:jc w:val="both"/>
        <w:rPr>
          <w:rFonts w:ascii="Arial" w:cs="Arial" w:eastAsia="Arial" w:hAnsi="Arial"/>
          <w:color w:val="4c4c4c"/>
        </w:rPr>
      </w:pPr>
      <w:r w:rsidDel="00000000" w:rsidR="00000000" w:rsidRPr="00000000">
        <w:rPr>
          <w:rtl w:val="0"/>
        </w:rPr>
      </w:r>
    </w:p>
    <w:p w:rsidR="00000000" w:rsidDel="00000000" w:rsidP="00000000" w:rsidRDefault="00000000" w:rsidRPr="00000000" w14:paraId="00000043">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330033"/>
          <w:sz w:val="24"/>
          <w:szCs w:val="24"/>
          <w:rtl w:val="0"/>
        </w:rPr>
        <w:t xml:space="preserve">Q: Inprintf() Function What is the output of printf("%d")?</w:t>
      </w:r>
      <w:r w:rsidDel="00000000" w:rsidR="00000000" w:rsidRPr="00000000">
        <w:rPr>
          <w:rtl w:val="0"/>
        </w:rPr>
      </w:r>
    </w:p>
    <w:p w:rsidR="00000000" w:rsidDel="00000000" w:rsidP="00000000" w:rsidRDefault="00000000" w:rsidRPr="00000000" w14:paraId="00000044">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A</w:t>
      </w:r>
      <w:r w:rsidDel="00000000" w:rsidR="00000000" w:rsidRPr="00000000">
        <w:rPr>
          <w:rFonts w:ascii="Arial" w:cs="Arial" w:eastAsia="Arial" w:hAnsi="Arial"/>
          <w:color w:val="4c4c4c"/>
          <w:sz w:val="24"/>
          <w:szCs w:val="24"/>
          <w:rtl w:val="0"/>
        </w:rPr>
        <w:t xml:space="preserve">:1. When we write printf("%d",x); this means compiler will print the value of x. But as here, there is nothing after ï¿½%dï¿½ so compiler will show in output window garbage value.</w:t>
      </w:r>
      <w:r w:rsidDel="00000000" w:rsidR="00000000" w:rsidRPr="00000000">
        <w:rPr>
          <w:rtl w:val="0"/>
        </w:rPr>
      </w:r>
    </w:p>
    <w:p w:rsidR="00000000" w:rsidDel="00000000" w:rsidP="00000000" w:rsidRDefault="00000000" w:rsidRPr="00000000" w14:paraId="00000045">
      <w:pPr>
        <w:shd w:fill="ffffff" w:val="clear"/>
        <w:spacing w:after="0" w:lineRule="auto"/>
        <w:jc w:val="both"/>
        <w:rPr>
          <w:rFonts w:ascii="Arial" w:cs="Arial" w:eastAsia="Arial" w:hAnsi="Arial"/>
          <w:color w:val="4c4c4c"/>
        </w:rPr>
      </w:pPr>
      <w:r w:rsidDel="00000000" w:rsidR="00000000" w:rsidRPr="00000000">
        <w:rPr>
          <w:rtl w:val="0"/>
        </w:rPr>
      </w:r>
    </w:p>
    <w:p w:rsidR="00000000" w:rsidDel="00000000" w:rsidP="00000000" w:rsidRDefault="00000000" w:rsidRPr="00000000" w14:paraId="00000046">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2. When we use %d the compiler internally uses it to access theargument in the stack (argument stack). Ideally compiler determines the offset of the data variable depending on the format specification string. Now when we write printf("%d",a) then compiler first accesses the top most element in the argument stack of the printf which is %d and depending on the format string it calculated to offset to the actual datavariable in the memory which is to be printed. Now when only %d will be present in the printf then compiler will calculate the correct offset (which will be the offset to access the integer variable) but as the actual data object is to be printed is not present at that memory location so it will print what ever will be the contents of that memory location.</w:t>
      </w:r>
      <w:r w:rsidDel="00000000" w:rsidR="00000000" w:rsidRPr="00000000">
        <w:rPr>
          <w:rtl w:val="0"/>
        </w:rPr>
      </w:r>
    </w:p>
    <w:p w:rsidR="00000000" w:rsidDel="00000000" w:rsidP="00000000" w:rsidRDefault="00000000" w:rsidRPr="00000000" w14:paraId="00000047">
      <w:pPr>
        <w:shd w:fill="ffffff" w:val="clear"/>
        <w:spacing w:after="0" w:lineRule="auto"/>
        <w:jc w:val="both"/>
        <w:rPr>
          <w:rFonts w:ascii="Arial" w:cs="Arial" w:eastAsia="Arial" w:hAnsi="Arial"/>
          <w:color w:val="4c4c4c"/>
        </w:rPr>
      </w:pPr>
      <w:r w:rsidDel="00000000" w:rsidR="00000000" w:rsidRPr="00000000">
        <w:rPr>
          <w:rtl w:val="0"/>
        </w:rPr>
      </w:r>
    </w:p>
    <w:p w:rsidR="00000000" w:rsidDel="00000000" w:rsidP="00000000" w:rsidRDefault="00000000" w:rsidRPr="00000000" w14:paraId="00000048">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3. Some compilers check the format string and will generate an error without the proper number and type of arguments for things like printf(...) and scanf(...).</w:t>
      </w:r>
      <w:r w:rsidDel="00000000" w:rsidR="00000000" w:rsidRPr="00000000">
        <w:rPr>
          <w:rtl w:val="0"/>
        </w:rPr>
      </w:r>
    </w:p>
    <w:p w:rsidR="00000000" w:rsidDel="00000000" w:rsidP="00000000" w:rsidRDefault="00000000" w:rsidRPr="00000000" w14:paraId="00000049">
      <w:pPr>
        <w:shd w:fill="ffffff" w:val="clear"/>
        <w:spacing w:after="0" w:lineRule="auto"/>
        <w:jc w:val="both"/>
        <w:rPr>
          <w:rFonts w:ascii="Arial" w:cs="Arial" w:eastAsia="Arial" w:hAnsi="Arial"/>
          <w:color w:val="4c4c4c"/>
        </w:rPr>
      </w:pPr>
      <w:r w:rsidDel="00000000" w:rsidR="00000000" w:rsidRPr="00000000">
        <w:rPr>
          <w:rtl w:val="0"/>
        </w:rPr>
      </w:r>
    </w:p>
    <w:p w:rsidR="00000000" w:rsidDel="00000000" w:rsidP="00000000" w:rsidRDefault="00000000" w:rsidRPr="00000000" w14:paraId="0000004A">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330033"/>
          <w:sz w:val="24"/>
          <w:szCs w:val="24"/>
          <w:rtl w:val="0"/>
        </w:rPr>
        <w:t xml:space="preserve">Q:malloc() Function- What is the difference between "calloc(...)" and "malloc(...)"?</w:t>
      </w:r>
      <w:r w:rsidDel="00000000" w:rsidR="00000000" w:rsidRPr="00000000">
        <w:rPr>
          <w:rtl w:val="0"/>
        </w:rPr>
      </w:r>
    </w:p>
    <w:p w:rsidR="00000000" w:rsidDel="00000000" w:rsidP="00000000" w:rsidRDefault="00000000" w:rsidRPr="00000000" w14:paraId="0000004B">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A</w:t>
      </w:r>
      <w:r w:rsidDel="00000000" w:rsidR="00000000" w:rsidRPr="00000000">
        <w:rPr>
          <w:rFonts w:ascii="Arial" w:cs="Arial" w:eastAsia="Arial" w:hAnsi="Arial"/>
          <w:color w:val="4c4c4c"/>
          <w:sz w:val="24"/>
          <w:szCs w:val="24"/>
          <w:rtl w:val="0"/>
        </w:rPr>
        <w:t xml:space="preserve">:1. calloc(...) allocates a block of memory for an array of elements of a certain size. By default the block is initialized to 0. The total number of memory allocated will be (number_of_elements * size).</w:t>
      </w:r>
      <w:r w:rsidDel="00000000" w:rsidR="00000000" w:rsidRPr="00000000">
        <w:rPr>
          <w:rtl w:val="0"/>
        </w:rPr>
      </w:r>
    </w:p>
    <w:p w:rsidR="00000000" w:rsidDel="00000000" w:rsidP="00000000" w:rsidRDefault="00000000" w:rsidRPr="00000000" w14:paraId="0000004C">
      <w:pPr>
        <w:shd w:fill="ffffff" w:val="clear"/>
        <w:spacing w:after="0" w:lineRule="auto"/>
        <w:jc w:val="both"/>
        <w:rPr>
          <w:rFonts w:ascii="Arial" w:cs="Arial" w:eastAsia="Arial" w:hAnsi="Arial"/>
          <w:color w:val="4c4c4c"/>
        </w:rPr>
      </w:pPr>
      <w:r w:rsidDel="00000000" w:rsidR="00000000" w:rsidRPr="00000000">
        <w:rPr>
          <w:rtl w:val="0"/>
        </w:rPr>
      </w:r>
    </w:p>
    <w:p w:rsidR="00000000" w:rsidDel="00000000" w:rsidP="00000000" w:rsidRDefault="00000000" w:rsidRPr="00000000" w14:paraId="0000004D">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malloc(...) takes in only a single argument which is the memory required in bytes. malloc(...) allocated bytes of memory and not blocks of memory like calloc(...).</w:t>
      </w:r>
      <w:r w:rsidDel="00000000" w:rsidR="00000000" w:rsidRPr="00000000">
        <w:rPr>
          <w:rtl w:val="0"/>
        </w:rPr>
      </w:r>
    </w:p>
    <w:p w:rsidR="00000000" w:rsidDel="00000000" w:rsidP="00000000" w:rsidRDefault="00000000" w:rsidRPr="00000000" w14:paraId="0000004E">
      <w:pPr>
        <w:shd w:fill="ffffff" w:val="clear"/>
        <w:spacing w:after="0" w:lineRule="auto"/>
        <w:jc w:val="both"/>
        <w:rPr>
          <w:rFonts w:ascii="Arial" w:cs="Arial" w:eastAsia="Arial" w:hAnsi="Arial"/>
          <w:color w:val="4c4c4c"/>
        </w:rPr>
      </w:pPr>
      <w:r w:rsidDel="00000000" w:rsidR="00000000" w:rsidRPr="00000000">
        <w:rPr>
          <w:rtl w:val="0"/>
        </w:rPr>
      </w:r>
    </w:p>
    <w:p w:rsidR="00000000" w:rsidDel="00000000" w:rsidP="00000000" w:rsidRDefault="00000000" w:rsidRPr="00000000" w14:paraId="0000004F">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2. malloc(...) allocates memory blocks and returns a void pointer to the allocated space, or NULL if there is insufficient memory available.</w:t>
      </w:r>
      <w:r w:rsidDel="00000000" w:rsidR="00000000" w:rsidRPr="00000000">
        <w:rPr>
          <w:rtl w:val="0"/>
        </w:rPr>
      </w:r>
    </w:p>
    <w:p w:rsidR="00000000" w:rsidDel="00000000" w:rsidP="00000000" w:rsidRDefault="00000000" w:rsidRPr="00000000" w14:paraId="00000050">
      <w:pPr>
        <w:shd w:fill="ffffff" w:val="clear"/>
        <w:spacing w:after="0" w:lineRule="auto"/>
        <w:jc w:val="both"/>
        <w:rPr>
          <w:rFonts w:ascii="Arial" w:cs="Arial" w:eastAsia="Arial" w:hAnsi="Arial"/>
          <w:color w:val="4c4c4c"/>
        </w:rPr>
      </w:pPr>
      <w:r w:rsidDel="00000000" w:rsidR="00000000" w:rsidRPr="00000000">
        <w:rPr>
          <w:rtl w:val="0"/>
        </w:rPr>
      </w:r>
    </w:p>
    <w:p w:rsidR="00000000" w:rsidDel="00000000" w:rsidP="00000000" w:rsidRDefault="00000000" w:rsidRPr="00000000" w14:paraId="00000051">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calloc(...) allocates an array in memory with elements initialized to 0 and returns a pointer to the allocated space. calloc(...) calls malloc(...) in order to use the C++ _set_new_mode function to set the new handler mode.</w:t>
      </w:r>
      <w:r w:rsidDel="00000000" w:rsidR="00000000" w:rsidRPr="00000000">
        <w:rPr>
          <w:rtl w:val="0"/>
        </w:rPr>
      </w:r>
    </w:p>
    <w:p w:rsidR="00000000" w:rsidDel="00000000" w:rsidP="00000000" w:rsidRDefault="00000000" w:rsidRPr="00000000" w14:paraId="00000052">
      <w:pPr>
        <w:shd w:fill="ffffff" w:val="clear"/>
        <w:spacing w:after="0" w:lineRule="auto"/>
        <w:jc w:val="both"/>
        <w:rPr>
          <w:rFonts w:ascii="Arial" w:cs="Arial" w:eastAsia="Arial" w:hAnsi="Arial"/>
          <w:color w:val="4c4c4c"/>
        </w:rPr>
      </w:pPr>
      <w:r w:rsidDel="00000000" w:rsidR="00000000" w:rsidRPr="00000000">
        <w:rPr>
          <w:rtl w:val="0"/>
        </w:rPr>
      </w:r>
    </w:p>
    <w:p w:rsidR="00000000" w:rsidDel="00000000" w:rsidP="00000000" w:rsidRDefault="00000000" w:rsidRPr="00000000" w14:paraId="00000053">
      <w:pPr>
        <w:shd w:fill="ffffff" w:val="clear"/>
        <w:spacing w:after="0" w:line="240" w:lineRule="auto"/>
        <w:jc w:val="both"/>
        <w:rPr>
          <w:rFonts w:ascii="Times New Roman" w:cs="Times New Roman" w:eastAsia="Times New Roman" w:hAnsi="Times New Roman"/>
          <w:color w:val="4c4c4c"/>
          <w:sz w:val="24"/>
          <w:szCs w:val="24"/>
        </w:rPr>
      </w:pPr>
      <w:r w:rsidDel="00000000" w:rsidR="00000000" w:rsidRPr="00000000">
        <w:rPr>
          <w:rFonts w:ascii="Arial" w:cs="Arial" w:eastAsia="Arial" w:hAnsi="Arial"/>
          <w:b w:val="1"/>
          <w:color w:val="330033"/>
          <w:sz w:val="24"/>
          <w:szCs w:val="24"/>
          <w:rtl w:val="0"/>
        </w:rPr>
        <w:t xml:space="preserve">Q: In printf() Function- What is the difference between "printf(...)" and "sprintf(...)"?</w:t>
      </w:r>
      <w:r w:rsidDel="00000000" w:rsidR="00000000" w:rsidRPr="00000000">
        <w:rPr>
          <w:rtl w:val="0"/>
        </w:rPr>
      </w:r>
    </w:p>
    <w:p w:rsidR="00000000" w:rsidDel="00000000" w:rsidP="00000000" w:rsidRDefault="00000000" w:rsidRPr="00000000" w14:paraId="00000054">
      <w:pPr>
        <w:shd w:fill="ffffff" w:val="clear"/>
        <w:spacing w:after="0" w:line="240" w:lineRule="auto"/>
        <w:jc w:val="both"/>
        <w:rPr>
          <w:rFonts w:ascii="Times New Roman" w:cs="Times New Roman" w:eastAsia="Times New Roman" w:hAnsi="Times New Roman"/>
          <w:color w:val="4c4c4c"/>
          <w:sz w:val="24"/>
          <w:szCs w:val="24"/>
        </w:rPr>
      </w:pPr>
      <w:r w:rsidDel="00000000" w:rsidR="00000000" w:rsidRPr="00000000">
        <w:rPr>
          <w:rFonts w:ascii="Arial" w:cs="Arial" w:eastAsia="Arial" w:hAnsi="Arial"/>
          <w:b w:val="1"/>
          <w:color w:val="330033"/>
          <w:sz w:val="24"/>
          <w:szCs w:val="24"/>
          <w:rtl w:val="0"/>
        </w:rPr>
        <w:t xml:space="preserve">A</w:t>
      </w:r>
      <w:r w:rsidDel="00000000" w:rsidR="00000000" w:rsidRPr="00000000">
        <w:rPr>
          <w:rFonts w:ascii="Arial" w:cs="Arial" w:eastAsia="Arial" w:hAnsi="Arial"/>
          <w:b w:val="1"/>
          <w:color w:val="0000ff"/>
          <w:sz w:val="24"/>
          <w:szCs w:val="24"/>
          <w:rtl w:val="0"/>
        </w:rPr>
        <w:t xml:space="preserve">: </w:t>
      </w:r>
      <w:r w:rsidDel="00000000" w:rsidR="00000000" w:rsidRPr="00000000">
        <w:rPr>
          <w:rFonts w:ascii="Arial" w:cs="Arial" w:eastAsia="Arial" w:hAnsi="Arial"/>
          <w:color w:val="000000"/>
          <w:sz w:val="24"/>
          <w:szCs w:val="24"/>
          <w:rtl w:val="0"/>
        </w:rPr>
        <w:t xml:space="preserve">sprintf(...) writes data to the character array whereas printf(...) writes data to the standard output device.</w:t>
      </w:r>
      <w:r w:rsidDel="00000000" w:rsidR="00000000" w:rsidRPr="00000000">
        <w:rPr>
          <w:rtl w:val="0"/>
        </w:rPr>
      </w:r>
    </w:p>
    <w:p w:rsidR="00000000" w:rsidDel="00000000" w:rsidP="00000000" w:rsidRDefault="00000000" w:rsidRPr="00000000" w14:paraId="00000055">
      <w:pPr>
        <w:shd w:fill="ffffff" w:val="clear"/>
        <w:spacing w:after="0" w:line="240" w:lineRule="auto"/>
        <w:jc w:val="both"/>
        <w:rPr>
          <w:rFonts w:ascii="Times New Roman" w:cs="Times New Roman" w:eastAsia="Times New Roman" w:hAnsi="Times New Roman"/>
          <w:color w:val="4c4c4c"/>
          <w:sz w:val="24"/>
          <w:szCs w:val="24"/>
        </w:rPr>
      </w:pPr>
      <w:r w:rsidDel="00000000" w:rsidR="00000000" w:rsidRPr="00000000">
        <w:rPr>
          <w:rtl w:val="0"/>
        </w:rPr>
      </w:r>
    </w:p>
    <w:p w:rsidR="00000000" w:rsidDel="00000000" w:rsidP="00000000" w:rsidRDefault="00000000" w:rsidRPr="00000000" w14:paraId="00000056">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330033"/>
          <w:sz w:val="24"/>
          <w:szCs w:val="24"/>
          <w:rtl w:val="0"/>
        </w:rPr>
        <w:t xml:space="preserve">Q:Compilation How to reduce a final size of executable?</w:t>
      </w:r>
      <w:r w:rsidDel="00000000" w:rsidR="00000000" w:rsidRPr="00000000">
        <w:rPr>
          <w:rtl w:val="0"/>
        </w:rPr>
      </w:r>
    </w:p>
    <w:p w:rsidR="00000000" w:rsidDel="00000000" w:rsidP="00000000" w:rsidRDefault="00000000" w:rsidRPr="00000000" w14:paraId="00000057">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A</w:t>
      </w:r>
      <w:r w:rsidDel="00000000" w:rsidR="00000000" w:rsidRPr="00000000">
        <w:rPr>
          <w:rFonts w:ascii="Arial" w:cs="Arial" w:eastAsia="Arial" w:hAnsi="Arial"/>
          <w:color w:val="4c4c4c"/>
          <w:sz w:val="24"/>
          <w:szCs w:val="24"/>
          <w:rtl w:val="0"/>
        </w:rPr>
        <w:t xml:space="preserve">:Size of the final executable can be reduced using dynamic linking for libraries.</w:t>
      </w:r>
      <w:r w:rsidDel="00000000" w:rsidR="00000000" w:rsidRPr="00000000">
        <w:rPr>
          <w:rtl w:val="0"/>
        </w:rPr>
      </w:r>
    </w:p>
    <w:p w:rsidR="00000000" w:rsidDel="00000000" w:rsidP="00000000" w:rsidRDefault="00000000" w:rsidRPr="00000000" w14:paraId="00000058">
      <w:pPr>
        <w:shd w:fill="ffffff" w:val="clear"/>
        <w:spacing w:after="0" w:lineRule="auto"/>
        <w:jc w:val="both"/>
        <w:rPr>
          <w:rFonts w:ascii="Arial" w:cs="Arial" w:eastAsia="Arial" w:hAnsi="Arial"/>
          <w:color w:val="4c4c4c"/>
        </w:rPr>
      </w:pPr>
      <w:r w:rsidDel="00000000" w:rsidR="00000000" w:rsidRPr="00000000">
        <w:rPr>
          <w:rtl w:val="0"/>
        </w:rPr>
      </w:r>
    </w:p>
    <w:p w:rsidR="00000000" w:rsidDel="00000000" w:rsidP="00000000" w:rsidRDefault="00000000" w:rsidRPr="00000000" w14:paraId="00000059">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330033"/>
          <w:sz w:val="24"/>
          <w:szCs w:val="24"/>
          <w:rtl w:val="0"/>
        </w:rPr>
        <w:t xml:space="preserve">Q:Linked Lists -- Can you tell me how to check whether a linked list is circular?</w:t>
      </w:r>
      <w:r w:rsidDel="00000000" w:rsidR="00000000" w:rsidRPr="00000000">
        <w:rPr>
          <w:rtl w:val="0"/>
        </w:rPr>
      </w:r>
    </w:p>
    <w:p w:rsidR="00000000" w:rsidDel="00000000" w:rsidP="00000000" w:rsidRDefault="00000000" w:rsidRPr="00000000" w14:paraId="0000005A">
      <w:pPr>
        <w:shd w:fill="ffffff" w:val="clear"/>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A</w:t>
      </w:r>
      <w:r w:rsidDel="00000000" w:rsidR="00000000" w:rsidRPr="00000000">
        <w:rPr>
          <w:rFonts w:ascii="Arial" w:cs="Arial" w:eastAsia="Arial" w:hAnsi="Arial"/>
          <w:color w:val="4c4c4c"/>
          <w:sz w:val="24"/>
          <w:szCs w:val="24"/>
          <w:rtl w:val="0"/>
        </w:rPr>
        <w:t xml:space="preserve">:Create two pointers, and set both to the start of the list. Update each as follows:</w:t>
      </w:r>
      <w:r w:rsidDel="00000000" w:rsidR="00000000" w:rsidRPr="00000000">
        <w:rPr>
          <w:rtl w:val="0"/>
        </w:rPr>
      </w:r>
    </w:p>
    <w:tbl>
      <w:tblPr>
        <w:tblStyle w:val="Table1"/>
        <w:tblW w:w="4500.0" w:type="dxa"/>
        <w:jc w:val="left"/>
        <w:tblInd w:w="0.0" w:type="pct"/>
        <w:tblLayout w:type="fixed"/>
        <w:tblLook w:val="0400"/>
      </w:tblPr>
      <w:tblGrid>
        <w:gridCol w:w="4500"/>
        <w:tblGridChange w:id="0">
          <w:tblGrid>
            <w:gridCol w:w="4500"/>
          </w:tblGrid>
        </w:tblGridChange>
      </w:tblGrid>
      <w:tr>
        <w:tc>
          <w:tcP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jc w:val="both"/>
              <w:rPr>
                <w:ins w:author="Unknown" w:id="0" w:date="2017-12-30T15:13:21Z"/>
                <w:rFonts w:ascii="Times New Roman" w:cs="Times New Roman" w:eastAsia="Times New Roman" w:hAnsi="Times New Roman"/>
                <w:sz w:val="24"/>
                <w:szCs w:val="24"/>
              </w:rPr>
            </w:pPr>
            <w:ins w:author="Unknown" w:id="0" w:date="2017-12-30T15:13:21Z">
              <w:r w:rsidDel="00000000" w:rsidR="00000000" w:rsidRPr="00000000">
                <w:rPr>
                  <w:rFonts w:ascii="Times New Roman" w:cs="Times New Roman" w:eastAsia="Times New Roman" w:hAnsi="Times New Roman"/>
                  <w:sz w:val="24"/>
                  <w:szCs w:val="24"/>
                  <w:rtl w:val="0"/>
                </w:rPr>
                <w:t xml:space="preserve"> </w:t>
              </w:r>
            </w:ins>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E">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while (pointer1) {</w:t>
      </w:r>
      <w:r w:rsidDel="00000000" w:rsidR="00000000" w:rsidRPr="00000000">
        <w:rPr>
          <w:rtl w:val="0"/>
        </w:rPr>
      </w:r>
    </w:p>
    <w:p w:rsidR="00000000" w:rsidDel="00000000" w:rsidP="00000000" w:rsidRDefault="00000000" w:rsidRPr="00000000" w14:paraId="0000005F">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pointer1 = pointer1-&gt;next;</w:t>
      </w:r>
      <w:r w:rsidDel="00000000" w:rsidR="00000000" w:rsidRPr="00000000">
        <w:rPr>
          <w:rtl w:val="0"/>
        </w:rPr>
      </w:r>
    </w:p>
    <w:p w:rsidR="00000000" w:rsidDel="00000000" w:rsidP="00000000" w:rsidRDefault="00000000" w:rsidRPr="00000000" w14:paraId="00000060">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pointer2 = pointer2-&gt;next;</w:t>
      </w:r>
      <w:r w:rsidDel="00000000" w:rsidR="00000000" w:rsidRPr="00000000">
        <w:rPr>
          <w:rtl w:val="0"/>
        </w:rPr>
      </w:r>
    </w:p>
    <w:p w:rsidR="00000000" w:rsidDel="00000000" w:rsidP="00000000" w:rsidRDefault="00000000" w:rsidRPr="00000000" w14:paraId="00000061">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if (pointer2) pointer2=pointer2-&gt;next;</w:t>
      </w:r>
      <w:r w:rsidDel="00000000" w:rsidR="00000000" w:rsidRPr="00000000">
        <w:rPr>
          <w:rtl w:val="0"/>
        </w:rPr>
      </w:r>
    </w:p>
    <w:p w:rsidR="00000000" w:rsidDel="00000000" w:rsidP="00000000" w:rsidRDefault="00000000" w:rsidRPr="00000000" w14:paraId="00000062">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if (pointer1 == pointer2) {</w:t>
      </w:r>
      <w:r w:rsidDel="00000000" w:rsidR="00000000" w:rsidRPr="00000000">
        <w:rPr>
          <w:rtl w:val="0"/>
        </w:rPr>
      </w:r>
    </w:p>
    <w:p w:rsidR="00000000" w:rsidDel="00000000" w:rsidP="00000000" w:rsidRDefault="00000000" w:rsidRPr="00000000" w14:paraId="00000063">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print ("circular");</w:t>
      </w:r>
      <w:r w:rsidDel="00000000" w:rsidR="00000000" w:rsidRPr="00000000">
        <w:rPr>
          <w:rtl w:val="0"/>
        </w:rPr>
      </w:r>
    </w:p>
    <w:p w:rsidR="00000000" w:rsidDel="00000000" w:rsidP="00000000" w:rsidRDefault="00000000" w:rsidRPr="00000000" w14:paraId="00000064">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65">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spacing w:after="0" w:lineRule="auto"/>
        <w:jc w:val="both"/>
        <w:rPr>
          <w:rFonts w:ascii="Arial" w:cs="Arial" w:eastAsia="Arial" w:hAnsi="Arial"/>
          <w:color w:val="4c4c4c"/>
        </w:rPr>
      </w:pPr>
      <w:r w:rsidDel="00000000" w:rsidR="00000000" w:rsidRPr="00000000">
        <w:rPr>
          <w:rtl w:val="0"/>
        </w:rPr>
      </w:r>
    </w:p>
    <w:p w:rsidR="00000000" w:rsidDel="00000000" w:rsidP="00000000" w:rsidRDefault="00000000" w:rsidRPr="00000000" w14:paraId="00000067">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If a list is circular, at some point pointer2 will wrap around and be either at the item just before pointer1, or the item before that. Either way, its either 1 or 2 jumps until they meet.</w:t>
      </w:r>
      <w:r w:rsidDel="00000000" w:rsidR="00000000" w:rsidRPr="00000000">
        <w:rPr>
          <w:rtl w:val="0"/>
        </w:rPr>
      </w:r>
    </w:p>
    <w:p w:rsidR="00000000" w:rsidDel="00000000" w:rsidP="00000000" w:rsidRDefault="00000000" w:rsidRPr="00000000" w14:paraId="00000068">
      <w:pPr>
        <w:shd w:fill="ffffff" w:val="clear"/>
        <w:spacing w:after="0" w:lineRule="auto"/>
        <w:jc w:val="both"/>
        <w:rPr>
          <w:rFonts w:ascii="Arial" w:cs="Arial" w:eastAsia="Arial" w:hAnsi="Arial"/>
          <w:color w:val="4c4c4c"/>
        </w:rPr>
      </w:pPr>
      <w:r w:rsidDel="00000000" w:rsidR="00000000" w:rsidRPr="00000000">
        <w:rPr>
          <w:rtl w:val="0"/>
        </w:rPr>
      </w:r>
    </w:p>
    <w:p w:rsidR="00000000" w:rsidDel="00000000" w:rsidP="00000000" w:rsidRDefault="00000000" w:rsidRPr="00000000" w14:paraId="00000069">
      <w:pPr>
        <w:shd w:fill="ffffff" w:val="clear"/>
        <w:spacing w:after="0" w:line="240" w:lineRule="auto"/>
        <w:jc w:val="both"/>
        <w:rPr>
          <w:rFonts w:ascii="Times New Roman" w:cs="Times New Roman" w:eastAsia="Times New Roman" w:hAnsi="Times New Roman"/>
          <w:color w:val="4c4c4c"/>
          <w:sz w:val="24"/>
          <w:szCs w:val="24"/>
        </w:rPr>
      </w:pPr>
      <w:r w:rsidDel="00000000" w:rsidR="00000000" w:rsidRPr="00000000">
        <w:rPr>
          <w:rFonts w:ascii="Arial" w:cs="Arial" w:eastAsia="Arial" w:hAnsi="Arial"/>
          <w:b w:val="1"/>
          <w:color w:val="330033"/>
          <w:sz w:val="24"/>
          <w:szCs w:val="24"/>
          <w:rtl w:val="0"/>
        </w:rPr>
        <w:t xml:space="preserve">Q:string Processing --- Write out a function that prints out all the permutations of a string. For example, abc would give you abc, acb, bac, bca, cab, cba.</w:t>
      </w:r>
      <w:r w:rsidDel="00000000" w:rsidR="00000000" w:rsidRPr="00000000">
        <w:rPr>
          <w:rtl w:val="0"/>
        </w:rPr>
      </w:r>
    </w:p>
    <w:p w:rsidR="00000000" w:rsidDel="00000000" w:rsidP="00000000" w:rsidRDefault="00000000" w:rsidRPr="00000000" w14:paraId="0000006A">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b w:val="1"/>
          <w:color w:val="4c4c4c"/>
          <w:sz w:val="24"/>
          <w:szCs w:val="24"/>
          <w:rtl w:val="0"/>
        </w:rPr>
        <w:t xml:space="preserve">A</w:t>
      </w:r>
      <w:r w:rsidDel="00000000" w:rsidR="00000000" w:rsidRPr="00000000">
        <w:rPr>
          <w:rFonts w:ascii="Arial" w:cs="Arial" w:eastAsia="Arial" w:hAnsi="Arial"/>
          <w:color w:val="4c4c4c"/>
          <w:sz w:val="24"/>
          <w:szCs w:val="24"/>
          <w:rtl w:val="0"/>
        </w:rPr>
        <w:t xml:space="preserve">:void PrintPermu (char *sBegin, char* sRest) {</w:t>
      </w:r>
      <w:r w:rsidDel="00000000" w:rsidR="00000000" w:rsidRPr="00000000">
        <w:rPr>
          <w:rtl w:val="0"/>
        </w:rPr>
      </w:r>
    </w:p>
    <w:p w:rsidR="00000000" w:rsidDel="00000000" w:rsidP="00000000" w:rsidRDefault="00000000" w:rsidRPr="00000000" w14:paraId="0000006B">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int iLoop;</w:t>
      </w:r>
      <w:r w:rsidDel="00000000" w:rsidR="00000000" w:rsidRPr="00000000">
        <w:rPr>
          <w:rtl w:val="0"/>
        </w:rPr>
      </w:r>
    </w:p>
    <w:p w:rsidR="00000000" w:rsidDel="00000000" w:rsidP="00000000" w:rsidRDefault="00000000" w:rsidRPr="00000000" w14:paraId="0000006C">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char cTmp;</w:t>
      </w:r>
      <w:r w:rsidDel="00000000" w:rsidR="00000000" w:rsidRPr="00000000">
        <w:rPr>
          <w:rtl w:val="0"/>
        </w:rPr>
      </w:r>
    </w:p>
    <w:p w:rsidR="00000000" w:rsidDel="00000000" w:rsidP="00000000" w:rsidRDefault="00000000" w:rsidRPr="00000000" w14:paraId="0000006D">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char cFLetter[1];</w:t>
      </w:r>
      <w:r w:rsidDel="00000000" w:rsidR="00000000" w:rsidRPr="00000000">
        <w:rPr>
          <w:rtl w:val="0"/>
        </w:rPr>
      </w:r>
    </w:p>
    <w:p w:rsidR="00000000" w:rsidDel="00000000" w:rsidP="00000000" w:rsidRDefault="00000000" w:rsidRPr="00000000" w14:paraId="0000006E">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char *sNewBegin;</w:t>
      </w:r>
      <w:r w:rsidDel="00000000" w:rsidR="00000000" w:rsidRPr="00000000">
        <w:rPr>
          <w:rtl w:val="0"/>
        </w:rPr>
      </w:r>
    </w:p>
    <w:p w:rsidR="00000000" w:rsidDel="00000000" w:rsidP="00000000" w:rsidRDefault="00000000" w:rsidRPr="00000000" w14:paraId="0000006F">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char *sCur;</w:t>
      </w:r>
      <w:r w:rsidDel="00000000" w:rsidR="00000000" w:rsidRPr="00000000">
        <w:rPr>
          <w:rtl w:val="0"/>
        </w:rPr>
      </w:r>
    </w:p>
    <w:p w:rsidR="00000000" w:rsidDel="00000000" w:rsidP="00000000" w:rsidRDefault="00000000" w:rsidRPr="00000000" w14:paraId="00000070">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int iLen;</w:t>
      </w:r>
      <w:r w:rsidDel="00000000" w:rsidR="00000000" w:rsidRPr="00000000">
        <w:rPr>
          <w:rtl w:val="0"/>
        </w:rPr>
      </w:r>
    </w:p>
    <w:p w:rsidR="00000000" w:rsidDel="00000000" w:rsidP="00000000" w:rsidRDefault="00000000" w:rsidRPr="00000000" w14:paraId="00000071">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static int iCount;</w:t>
      </w:r>
      <w:r w:rsidDel="00000000" w:rsidR="00000000" w:rsidRPr="00000000">
        <w:rPr>
          <w:rtl w:val="0"/>
        </w:rPr>
      </w:r>
    </w:p>
    <w:p w:rsidR="00000000" w:rsidDel="00000000" w:rsidP="00000000" w:rsidRDefault="00000000" w:rsidRPr="00000000" w14:paraId="00000072">
      <w:pPr>
        <w:shd w:fill="ffffff" w:val="clear"/>
        <w:spacing w:after="0" w:lineRule="auto"/>
        <w:jc w:val="both"/>
        <w:rPr>
          <w:rFonts w:ascii="Arial" w:cs="Arial" w:eastAsia="Arial" w:hAnsi="Arial"/>
          <w:color w:val="4c4c4c"/>
        </w:rPr>
      </w:pPr>
      <w:r w:rsidDel="00000000" w:rsidR="00000000" w:rsidRPr="00000000">
        <w:rPr>
          <w:rtl w:val="0"/>
        </w:rPr>
      </w:r>
    </w:p>
    <w:p w:rsidR="00000000" w:rsidDel="00000000" w:rsidP="00000000" w:rsidRDefault="00000000" w:rsidRPr="00000000" w14:paraId="00000073">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iLen = strlen(sRest);</w:t>
      </w:r>
      <w:r w:rsidDel="00000000" w:rsidR="00000000" w:rsidRPr="00000000">
        <w:rPr>
          <w:rtl w:val="0"/>
        </w:rPr>
      </w:r>
    </w:p>
    <w:p w:rsidR="00000000" w:rsidDel="00000000" w:rsidP="00000000" w:rsidRDefault="00000000" w:rsidRPr="00000000" w14:paraId="00000074">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if (iLen == 2) {</w:t>
      </w:r>
      <w:r w:rsidDel="00000000" w:rsidR="00000000" w:rsidRPr="00000000">
        <w:rPr>
          <w:rtl w:val="0"/>
        </w:rPr>
      </w:r>
    </w:p>
    <w:p w:rsidR="00000000" w:rsidDel="00000000" w:rsidP="00000000" w:rsidRDefault="00000000" w:rsidRPr="00000000" w14:paraId="00000075">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iCount++;</w:t>
      </w:r>
      <w:r w:rsidDel="00000000" w:rsidR="00000000" w:rsidRPr="00000000">
        <w:rPr>
          <w:rtl w:val="0"/>
        </w:rPr>
      </w:r>
    </w:p>
    <w:p w:rsidR="00000000" w:rsidDel="00000000" w:rsidP="00000000" w:rsidRDefault="00000000" w:rsidRPr="00000000" w14:paraId="00000076">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printf("%d: %s%s\n",iCount,sBegin,sRest);</w:t>
      </w:r>
      <w:r w:rsidDel="00000000" w:rsidR="00000000" w:rsidRPr="00000000">
        <w:rPr>
          <w:rtl w:val="0"/>
        </w:rPr>
      </w:r>
    </w:p>
    <w:p w:rsidR="00000000" w:rsidDel="00000000" w:rsidP="00000000" w:rsidRDefault="00000000" w:rsidRPr="00000000" w14:paraId="00000077">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iCount++;</w:t>
      </w:r>
      <w:r w:rsidDel="00000000" w:rsidR="00000000" w:rsidRPr="00000000">
        <w:rPr>
          <w:rtl w:val="0"/>
        </w:rPr>
      </w:r>
    </w:p>
    <w:p w:rsidR="00000000" w:rsidDel="00000000" w:rsidP="00000000" w:rsidRDefault="00000000" w:rsidRPr="00000000" w14:paraId="00000078">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printf("%d: %s%c%c\n",iCount,sBegin,sRest[1],sRest[0]);</w:t>
      </w:r>
      <w:r w:rsidDel="00000000" w:rsidR="00000000" w:rsidRPr="00000000">
        <w:rPr>
          <w:rtl w:val="0"/>
        </w:rPr>
      </w:r>
    </w:p>
    <w:p w:rsidR="00000000" w:rsidDel="00000000" w:rsidP="00000000" w:rsidRDefault="00000000" w:rsidRPr="00000000" w14:paraId="00000079">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return;</w:t>
      </w:r>
      <w:r w:rsidDel="00000000" w:rsidR="00000000" w:rsidRPr="00000000">
        <w:rPr>
          <w:rtl w:val="0"/>
        </w:rPr>
      </w:r>
    </w:p>
    <w:p w:rsidR="00000000" w:rsidDel="00000000" w:rsidP="00000000" w:rsidRDefault="00000000" w:rsidRPr="00000000" w14:paraId="0000007A">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else if (iLen == 1) {</w:t>
      </w:r>
      <w:r w:rsidDel="00000000" w:rsidR="00000000" w:rsidRPr="00000000">
        <w:rPr>
          <w:rtl w:val="0"/>
        </w:rPr>
      </w:r>
    </w:p>
    <w:p w:rsidR="00000000" w:rsidDel="00000000" w:rsidP="00000000" w:rsidRDefault="00000000" w:rsidRPr="00000000" w14:paraId="0000007B">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iCount++;</w:t>
      </w:r>
      <w:r w:rsidDel="00000000" w:rsidR="00000000" w:rsidRPr="00000000">
        <w:rPr>
          <w:rtl w:val="0"/>
        </w:rPr>
      </w:r>
    </w:p>
    <w:p w:rsidR="00000000" w:rsidDel="00000000" w:rsidP="00000000" w:rsidRDefault="00000000" w:rsidRPr="00000000" w14:paraId="0000007C">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printf("%d: %s%s\n", iCount, sBegin, sRest);</w:t>
      </w:r>
      <w:r w:rsidDel="00000000" w:rsidR="00000000" w:rsidRPr="00000000">
        <w:rPr>
          <w:rtl w:val="0"/>
        </w:rPr>
      </w:r>
    </w:p>
    <w:p w:rsidR="00000000" w:rsidDel="00000000" w:rsidP="00000000" w:rsidRDefault="00000000" w:rsidRPr="00000000" w14:paraId="0000007D">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return;</w:t>
      </w:r>
      <w:r w:rsidDel="00000000" w:rsidR="00000000" w:rsidRPr="00000000">
        <w:rPr>
          <w:rtl w:val="0"/>
        </w:rPr>
      </w:r>
    </w:p>
    <w:p w:rsidR="00000000" w:rsidDel="00000000" w:rsidP="00000000" w:rsidRDefault="00000000" w:rsidRPr="00000000" w14:paraId="0000007E">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else {</w:t>
      </w:r>
      <w:r w:rsidDel="00000000" w:rsidR="00000000" w:rsidRPr="00000000">
        <w:rPr>
          <w:rtl w:val="0"/>
        </w:rPr>
      </w:r>
    </w:p>
    <w:p w:rsidR="00000000" w:rsidDel="00000000" w:rsidP="00000000" w:rsidRDefault="00000000" w:rsidRPr="00000000" w14:paraId="0000007F">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swap the first character of sRest with each of</w:t>
      </w:r>
      <w:r w:rsidDel="00000000" w:rsidR="00000000" w:rsidRPr="00000000">
        <w:rPr>
          <w:rtl w:val="0"/>
        </w:rPr>
      </w:r>
    </w:p>
    <w:p w:rsidR="00000000" w:rsidDel="00000000" w:rsidP="00000000" w:rsidRDefault="00000000" w:rsidRPr="00000000" w14:paraId="00000080">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 the remaining chars recursively call debug print</w:t>
      </w:r>
      <w:r w:rsidDel="00000000" w:rsidR="00000000" w:rsidRPr="00000000">
        <w:rPr>
          <w:rtl w:val="0"/>
        </w:rPr>
      </w:r>
    </w:p>
    <w:p w:rsidR="00000000" w:rsidDel="00000000" w:rsidP="00000000" w:rsidRDefault="00000000" w:rsidRPr="00000000" w14:paraId="00000081">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sCur = (char*)malloc(iLen);</w:t>
      </w:r>
      <w:r w:rsidDel="00000000" w:rsidR="00000000" w:rsidRPr="00000000">
        <w:rPr>
          <w:rtl w:val="0"/>
        </w:rPr>
      </w:r>
    </w:p>
    <w:p w:rsidR="00000000" w:rsidDel="00000000" w:rsidP="00000000" w:rsidRDefault="00000000" w:rsidRPr="00000000" w14:paraId="00000082">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sNewBegin = (char*)malloc(iLen);</w:t>
      </w:r>
      <w:r w:rsidDel="00000000" w:rsidR="00000000" w:rsidRPr="00000000">
        <w:rPr>
          <w:rtl w:val="0"/>
        </w:rPr>
      </w:r>
    </w:p>
    <w:p w:rsidR="00000000" w:rsidDel="00000000" w:rsidP="00000000" w:rsidRDefault="00000000" w:rsidRPr="00000000" w14:paraId="00000083">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for (iLoop = 0; iLoop &lt;&gt;</w:t>
      </w:r>
      <w:r w:rsidDel="00000000" w:rsidR="00000000" w:rsidRPr="00000000">
        <w:rPr>
          <w:rtl w:val="0"/>
        </w:rPr>
      </w:r>
    </w:p>
    <w:p w:rsidR="00000000" w:rsidDel="00000000" w:rsidP="00000000" w:rsidRDefault="00000000" w:rsidRPr="00000000" w14:paraId="00000084">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strcpy(sCur, sRest);</w:t>
      </w:r>
      <w:r w:rsidDel="00000000" w:rsidR="00000000" w:rsidRPr="00000000">
        <w:rPr>
          <w:rtl w:val="0"/>
        </w:rPr>
      </w:r>
    </w:p>
    <w:p w:rsidR="00000000" w:rsidDel="00000000" w:rsidP="00000000" w:rsidRDefault="00000000" w:rsidRPr="00000000" w14:paraId="00000085">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strcpy(sNewBegin, sBegin);</w:t>
      </w:r>
      <w:r w:rsidDel="00000000" w:rsidR="00000000" w:rsidRPr="00000000">
        <w:rPr>
          <w:rtl w:val="0"/>
        </w:rPr>
      </w:r>
    </w:p>
    <w:p w:rsidR="00000000" w:rsidDel="00000000" w:rsidP="00000000" w:rsidRDefault="00000000" w:rsidRPr="00000000" w14:paraId="00000086">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cTmp = sCur[iLoop];</w:t>
      </w:r>
      <w:r w:rsidDel="00000000" w:rsidR="00000000" w:rsidRPr="00000000">
        <w:rPr>
          <w:rtl w:val="0"/>
        </w:rPr>
      </w:r>
    </w:p>
    <w:p w:rsidR="00000000" w:rsidDel="00000000" w:rsidP="00000000" w:rsidRDefault="00000000" w:rsidRPr="00000000" w14:paraId="00000087">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sCur[iLoop] = sCur[0];</w:t>
      </w:r>
      <w:r w:rsidDel="00000000" w:rsidR="00000000" w:rsidRPr="00000000">
        <w:rPr>
          <w:rtl w:val="0"/>
        </w:rPr>
      </w:r>
    </w:p>
    <w:p w:rsidR="00000000" w:rsidDel="00000000" w:rsidP="00000000" w:rsidRDefault="00000000" w:rsidRPr="00000000" w14:paraId="00000088">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sCur[0] = cTmp;</w:t>
      </w:r>
      <w:r w:rsidDel="00000000" w:rsidR="00000000" w:rsidRPr="00000000">
        <w:rPr>
          <w:rtl w:val="0"/>
        </w:rPr>
      </w:r>
    </w:p>
    <w:p w:rsidR="00000000" w:rsidDel="00000000" w:rsidP="00000000" w:rsidRDefault="00000000" w:rsidRPr="00000000" w14:paraId="00000089">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sprintf(cFLetter, "%c", sCur[0]);</w:t>
      </w:r>
      <w:r w:rsidDel="00000000" w:rsidR="00000000" w:rsidRPr="00000000">
        <w:rPr>
          <w:rtl w:val="0"/>
        </w:rPr>
      </w:r>
    </w:p>
    <w:p w:rsidR="00000000" w:rsidDel="00000000" w:rsidP="00000000" w:rsidRDefault="00000000" w:rsidRPr="00000000" w14:paraId="0000008A">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strcat(sNewBegin, cFLetter);</w:t>
      </w:r>
      <w:r w:rsidDel="00000000" w:rsidR="00000000" w:rsidRPr="00000000">
        <w:rPr>
          <w:rtl w:val="0"/>
        </w:rPr>
      </w:r>
    </w:p>
    <w:p w:rsidR="00000000" w:rsidDel="00000000" w:rsidP="00000000" w:rsidRDefault="00000000" w:rsidRPr="00000000" w14:paraId="0000008B">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debugprint(sNewBegin, sCur+1);</w:t>
      </w:r>
      <w:r w:rsidDel="00000000" w:rsidR="00000000" w:rsidRPr="00000000">
        <w:rPr>
          <w:rtl w:val="0"/>
        </w:rPr>
      </w:r>
    </w:p>
    <w:p w:rsidR="00000000" w:rsidDel="00000000" w:rsidP="00000000" w:rsidRDefault="00000000" w:rsidRPr="00000000" w14:paraId="0000008C">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8D">
      <w:pPr>
        <w:shd w:fill="ffffff" w:val="clear"/>
        <w:spacing w:after="0" w:lineRule="auto"/>
        <w:jc w:val="both"/>
        <w:rPr>
          <w:rFonts w:ascii="Arial" w:cs="Arial" w:eastAsia="Arial" w:hAnsi="Arial"/>
          <w:color w:val="4c4c4c"/>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8E">
      <w:pPr>
        <w:shd w:fill="ffffff" w:val="clear"/>
        <w:spacing w:after="0" w:lineRule="auto"/>
        <w:jc w:val="both"/>
        <w:rPr>
          <w:rFonts w:ascii="Arial" w:cs="Arial" w:eastAsia="Arial" w:hAnsi="Arial"/>
          <w:color w:val="4c4c4c"/>
          <w:sz w:val="20"/>
          <w:szCs w:val="20"/>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8F">
      <w:pPr>
        <w:shd w:fill="ffffff" w:val="clear"/>
        <w:spacing w:after="0" w:lineRule="auto"/>
        <w:jc w:val="both"/>
        <w:rPr>
          <w:rFonts w:ascii="Arial" w:cs="Arial" w:eastAsia="Arial" w:hAnsi="Arial"/>
          <w:color w:val="4c4c4c"/>
          <w:sz w:val="20"/>
          <w:szCs w:val="20"/>
        </w:rPr>
      </w:pPr>
      <w:r w:rsidDel="00000000" w:rsidR="00000000" w:rsidRPr="00000000">
        <w:rPr>
          <w:rtl w:val="0"/>
        </w:rPr>
      </w:r>
    </w:p>
    <w:p w:rsidR="00000000" w:rsidDel="00000000" w:rsidP="00000000" w:rsidRDefault="00000000" w:rsidRPr="00000000" w14:paraId="00000090">
      <w:pPr>
        <w:shd w:fill="ffffff" w:val="clear"/>
        <w:spacing w:after="0" w:lineRule="auto"/>
        <w:jc w:val="both"/>
        <w:rPr>
          <w:rFonts w:ascii="Arial" w:cs="Arial" w:eastAsia="Arial" w:hAnsi="Arial"/>
          <w:color w:val="4c4c4c"/>
          <w:sz w:val="20"/>
          <w:szCs w:val="20"/>
        </w:rPr>
      </w:pPr>
      <w:r w:rsidDel="00000000" w:rsidR="00000000" w:rsidRPr="00000000">
        <w:rPr>
          <w:rFonts w:ascii="Arial" w:cs="Arial" w:eastAsia="Arial" w:hAnsi="Arial"/>
          <w:color w:val="4c4c4c"/>
          <w:sz w:val="24"/>
          <w:szCs w:val="24"/>
          <w:rtl w:val="0"/>
        </w:rPr>
        <w:t xml:space="preserve">void main() {</w:t>
      </w:r>
      <w:r w:rsidDel="00000000" w:rsidR="00000000" w:rsidRPr="00000000">
        <w:rPr>
          <w:rtl w:val="0"/>
        </w:rPr>
      </w:r>
    </w:p>
    <w:p w:rsidR="00000000" w:rsidDel="00000000" w:rsidP="00000000" w:rsidRDefault="00000000" w:rsidRPr="00000000" w14:paraId="00000091">
      <w:pPr>
        <w:shd w:fill="ffffff" w:val="clear"/>
        <w:spacing w:after="0" w:lineRule="auto"/>
        <w:jc w:val="both"/>
        <w:rPr>
          <w:rFonts w:ascii="Arial" w:cs="Arial" w:eastAsia="Arial" w:hAnsi="Arial"/>
          <w:color w:val="4c4c4c"/>
          <w:sz w:val="20"/>
          <w:szCs w:val="20"/>
        </w:rPr>
      </w:pPr>
      <w:r w:rsidDel="00000000" w:rsidR="00000000" w:rsidRPr="00000000">
        <w:rPr>
          <w:rFonts w:ascii="Arial" w:cs="Arial" w:eastAsia="Arial" w:hAnsi="Arial"/>
          <w:color w:val="4c4c4c"/>
          <w:sz w:val="24"/>
          <w:szCs w:val="24"/>
          <w:rtl w:val="0"/>
        </w:rPr>
        <w:t xml:space="preserve">char s[255];</w:t>
      </w:r>
      <w:r w:rsidDel="00000000" w:rsidR="00000000" w:rsidRPr="00000000">
        <w:rPr>
          <w:rtl w:val="0"/>
        </w:rPr>
      </w:r>
    </w:p>
    <w:p w:rsidR="00000000" w:rsidDel="00000000" w:rsidP="00000000" w:rsidRDefault="00000000" w:rsidRPr="00000000" w14:paraId="00000092">
      <w:pPr>
        <w:shd w:fill="ffffff" w:val="clear"/>
        <w:spacing w:after="0" w:lineRule="auto"/>
        <w:jc w:val="both"/>
        <w:rPr>
          <w:rFonts w:ascii="Arial" w:cs="Arial" w:eastAsia="Arial" w:hAnsi="Arial"/>
          <w:color w:val="4c4c4c"/>
          <w:sz w:val="20"/>
          <w:szCs w:val="20"/>
        </w:rPr>
      </w:pPr>
      <w:r w:rsidDel="00000000" w:rsidR="00000000" w:rsidRPr="00000000">
        <w:rPr>
          <w:rFonts w:ascii="Arial" w:cs="Arial" w:eastAsia="Arial" w:hAnsi="Arial"/>
          <w:color w:val="4c4c4c"/>
          <w:sz w:val="24"/>
          <w:szCs w:val="24"/>
          <w:rtl w:val="0"/>
        </w:rPr>
        <w:t xml:space="preserve">char sIn[255];</w:t>
      </w:r>
      <w:r w:rsidDel="00000000" w:rsidR="00000000" w:rsidRPr="00000000">
        <w:rPr>
          <w:rtl w:val="0"/>
        </w:rPr>
      </w:r>
    </w:p>
    <w:p w:rsidR="00000000" w:rsidDel="00000000" w:rsidP="00000000" w:rsidRDefault="00000000" w:rsidRPr="00000000" w14:paraId="00000093">
      <w:pPr>
        <w:shd w:fill="ffffff" w:val="clear"/>
        <w:spacing w:after="0" w:lineRule="auto"/>
        <w:jc w:val="both"/>
        <w:rPr>
          <w:rFonts w:ascii="Arial" w:cs="Arial" w:eastAsia="Arial" w:hAnsi="Arial"/>
          <w:color w:val="4c4c4c"/>
          <w:sz w:val="20"/>
          <w:szCs w:val="20"/>
        </w:rPr>
      </w:pPr>
      <w:r w:rsidDel="00000000" w:rsidR="00000000" w:rsidRPr="00000000">
        <w:rPr>
          <w:rFonts w:ascii="Arial" w:cs="Arial" w:eastAsia="Arial" w:hAnsi="Arial"/>
          <w:color w:val="4c4c4c"/>
          <w:sz w:val="24"/>
          <w:szCs w:val="24"/>
          <w:rtl w:val="0"/>
        </w:rPr>
        <w:t xml:space="preserve">printf("\nEnter a string:");</w:t>
      </w:r>
      <w:r w:rsidDel="00000000" w:rsidR="00000000" w:rsidRPr="00000000">
        <w:rPr>
          <w:rtl w:val="0"/>
        </w:rPr>
      </w:r>
    </w:p>
    <w:p w:rsidR="00000000" w:rsidDel="00000000" w:rsidP="00000000" w:rsidRDefault="00000000" w:rsidRPr="00000000" w14:paraId="00000094">
      <w:pPr>
        <w:shd w:fill="ffffff" w:val="clear"/>
        <w:spacing w:after="0" w:lineRule="auto"/>
        <w:jc w:val="both"/>
        <w:rPr>
          <w:rFonts w:ascii="Arial" w:cs="Arial" w:eastAsia="Arial" w:hAnsi="Arial"/>
          <w:color w:val="4c4c4c"/>
          <w:sz w:val="20"/>
          <w:szCs w:val="20"/>
        </w:rPr>
      </w:pPr>
      <w:r w:rsidDel="00000000" w:rsidR="00000000" w:rsidRPr="00000000">
        <w:rPr>
          <w:rFonts w:ascii="Arial" w:cs="Arial" w:eastAsia="Arial" w:hAnsi="Arial"/>
          <w:color w:val="4c4c4c"/>
          <w:sz w:val="24"/>
          <w:szCs w:val="24"/>
          <w:rtl w:val="0"/>
        </w:rPr>
        <w:t xml:space="preserve">scanf("%s%*c",sIn);</w:t>
      </w:r>
      <w:r w:rsidDel="00000000" w:rsidR="00000000" w:rsidRPr="00000000">
        <w:rPr>
          <w:rtl w:val="0"/>
        </w:rPr>
      </w:r>
    </w:p>
    <w:p w:rsidR="00000000" w:rsidDel="00000000" w:rsidP="00000000" w:rsidRDefault="00000000" w:rsidRPr="00000000" w14:paraId="00000095">
      <w:pPr>
        <w:shd w:fill="ffffff" w:val="clear"/>
        <w:spacing w:after="0" w:lineRule="auto"/>
        <w:jc w:val="both"/>
        <w:rPr>
          <w:rFonts w:ascii="Arial" w:cs="Arial" w:eastAsia="Arial" w:hAnsi="Arial"/>
          <w:color w:val="4c4c4c"/>
          <w:sz w:val="20"/>
          <w:szCs w:val="20"/>
        </w:rPr>
      </w:pPr>
      <w:r w:rsidDel="00000000" w:rsidR="00000000" w:rsidRPr="00000000">
        <w:rPr>
          <w:rFonts w:ascii="Arial" w:cs="Arial" w:eastAsia="Arial" w:hAnsi="Arial"/>
          <w:color w:val="4c4c4c"/>
          <w:sz w:val="24"/>
          <w:szCs w:val="24"/>
          <w:rtl w:val="0"/>
        </w:rPr>
        <w:t xml:space="preserve">memset(s,0,255);</w:t>
      </w:r>
      <w:r w:rsidDel="00000000" w:rsidR="00000000" w:rsidRPr="00000000">
        <w:rPr>
          <w:rtl w:val="0"/>
        </w:rPr>
      </w:r>
    </w:p>
    <w:p w:rsidR="00000000" w:rsidDel="00000000" w:rsidP="00000000" w:rsidRDefault="00000000" w:rsidRPr="00000000" w14:paraId="00000096">
      <w:pPr>
        <w:shd w:fill="ffffff" w:val="clear"/>
        <w:spacing w:after="0" w:lineRule="auto"/>
        <w:jc w:val="both"/>
        <w:rPr>
          <w:rFonts w:ascii="Arial" w:cs="Arial" w:eastAsia="Arial" w:hAnsi="Arial"/>
          <w:color w:val="4c4c4c"/>
          <w:sz w:val="20"/>
          <w:szCs w:val="20"/>
        </w:rPr>
      </w:pPr>
      <w:r w:rsidDel="00000000" w:rsidR="00000000" w:rsidRPr="00000000">
        <w:rPr>
          <w:rFonts w:ascii="Arial" w:cs="Arial" w:eastAsia="Arial" w:hAnsi="Arial"/>
          <w:color w:val="4c4c4c"/>
          <w:sz w:val="24"/>
          <w:szCs w:val="24"/>
          <w:rtl w:val="0"/>
        </w:rPr>
        <w:t xml:space="preserve">PrintPermu(s, sIn);</w:t>
      </w:r>
      <w:r w:rsidDel="00000000" w:rsidR="00000000" w:rsidRPr="00000000">
        <w:rPr>
          <w:rtl w:val="0"/>
        </w:rPr>
      </w:r>
    </w:p>
    <w:p w:rsidR="00000000" w:rsidDel="00000000" w:rsidP="00000000" w:rsidRDefault="00000000" w:rsidRPr="00000000" w14:paraId="00000097">
      <w:pPr>
        <w:shd w:fill="ffffff" w:val="clear"/>
        <w:spacing w:after="0" w:lineRule="auto"/>
        <w:jc w:val="both"/>
        <w:rPr>
          <w:rFonts w:ascii="Arial" w:cs="Arial" w:eastAsia="Arial" w:hAnsi="Arial"/>
          <w:color w:val="4c4c4c"/>
          <w:sz w:val="20"/>
          <w:szCs w:val="20"/>
        </w:rPr>
      </w:pPr>
      <w:r w:rsidDel="00000000" w:rsidR="00000000" w:rsidRPr="00000000">
        <w:rPr>
          <w:rFonts w:ascii="Arial" w:cs="Arial" w:eastAsia="Arial" w:hAnsi="Arial"/>
          <w:color w:val="4c4c4c"/>
          <w:sz w:val="24"/>
          <w:szCs w:val="24"/>
          <w:rtl w:val="0"/>
        </w:rPr>
        <w:t xml:space="preserv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interviews-questions.blogspot.com/2009/09/c-interview-questions-part-1.html" TargetMode="External"/><Relationship Id="rId5" Type="http://schemas.openxmlformats.org/officeDocument/2006/relationships/styles" Target="styles.xml"/><Relationship Id="rId6" Type="http://schemas.openxmlformats.org/officeDocument/2006/relationships/hyperlink" Target="http://c-interviews-questions.blogspot.com/" TargetMode="External"/><Relationship Id="rId7" Type="http://schemas.openxmlformats.org/officeDocument/2006/relationships/hyperlink" Target="http://c-interviews-questions.blogspot.com/" TargetMode="External"/><Relationship Id="rId8" Type="http://schemas.openxmlformats.org/officeDocument/2006/relationships/hyperlink" Target="http://c-interviews-questions.blogspot.com/2009/09/qwhat-will-be-output-of-following-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